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AA92B" w14:textId="77777777" w:rsidR="00BF11A5" w:rsidRPr="00BF11A5" w:rsidRDefault="00BF11A5" w:rsidP="00BF11A5">
      <w:pPr>
        <w:jc w:val="center"/>
        <w:rPr>
          <w:b/>
          <w:bCs/>
        </w:rPr>
      </w:pPr>
      <w:r w:rsidRPr="00BF11A5">
        <w:rPr>
          <w:b/>
          <w:bCs/>
        </w:rPr>
        <w:t xml:space="preserve">Genetic analyses of </w:t>
      </w:r>
      <w:proofErr w:type="spellStart"/>
      <w:r w:rsidRPr="00BF11A5">
        <w:rPr>
          <w:b/>
          <w:bCs/>
          <w:i/>
          <w:iCs/>
        </w:rPr>
        <w:t>O.mykiss</w:t>
      </w:r>
      <w:proofErr w:type="spellEnd"/>
      <w:r w:rsidRPr="00BF11A5">
        <w:rPr>
          <w:b/>
          <w:bCs/>
        </w:rPr>
        <w:t xml:space="preserve"> in eastern Oregon</w:t>
      </w:r>
    </w:p>
    <w:p w14:paraId="26A8C165" w14:textId="77777777" w:rsidR="00BF11A5" w:rsidRDefault="00BF11A5" w:rsidP="00BF11A5"/>
    <w:p w14:paraId="33101350" w14:textId="77777777" w:rsidR="00BF11A5" w:rsidRDefault="00BF11A5" w:rsidP="00BF11A5"/>
    <w:p w14:paraId="0AC1B2D1" w14:textId="77777777" w:rsidR="00BF11A5" w:rsidRDefault="00BF11A5" w:rsidP="00BF11A5">
      <w:r>
        <w:t>Samples provided by Tim Porter (ODFW)(N = 93)</w:t>
      </w:r>
    </w:p>
    <w:p w14:paraId="0CC86612" w14:textId="168C42EE" w:rsidR="00BF11A5" w:rsidRDefault="00BF11A5" w:rsidP="00BF11A5">
      <w:pPr>
        <w:pStyle w:val="ListParagraph"/>
        <w:numPr>
          <w:ilvl w:val="0"/>
          <w:numId w:val="4"/>
        </w:numPr>
      </w:pPr>
      <w:r>
        <w:t xml:space="preserve">Native </w:t>
      </w:r>
      <w:proofErr w:type="spellStart"/>
      <w:r>
        <w:t>redband</w:t>
      </w:r>
      <w:proofErr w:type="spellEnd"/>
      <w:r>
        <w:t xml:space="preserve"> from Paulina Creek (n = 35) sampled on July 2</w:t>
      </w:r>
      <w:r w:rsidRPr="00E745E1">
        <w:rPr>
          <w:vertAlign w:val="superscript"/>
        </w:rPr>
        <w:t>nd</w:t>
      </w:r>
      <w:r w:rsidR="00E745E1">
        <w:t>,</w:t>
      </w:r>
      <w:r>
        <w:t xml:space="preserve"> 2019</w:t>
      </w:r>
    </w:p>
    <w:p w14:paraId="6EE19D2E" w14:textId="3C536626" w:rsidR="00BF11A5" w:rsidRDefault="00BF11A5" w:rsidP="00B971DE">
      <w:pPr>
        <w:pStyle w:val="ListParagraph"/>
        <w:numPr>
          <w:ilvl w:val="0"/>
          <w:numId w:val="4"/>
        </w:numPr>
      </w:pPr>
      <w:r>
        <w:t>Unknown origin from SF Crooked River (n = 17) sampled on April 30</w:t>
      </w:r>
      <w:r w:rsidRPr="00E745E1">
        <w:rPr>
          <w:vertAlign w:val="superscript"/>
        </w:rPr>
        <w:t>th</w:t>
      </w:r>
      <w:r w:rsidR="00E745E1">
        <w:t xml:space="preserve"> </w:t>
      </w:r>
      <w:r>
        <w:t>and October 10</w:t>
      </w:r>
      <w:r w:rsidRPr="00E745E1">
        <w:rPr>
          <w:vertAlign w:val="superscript"/>
        </w:rPr>
        <w:t>th</w:t>
      </w:r>
      <w:r w:rsidR="00E745E1">
        <w:t xml:space="preserve">, </w:t>
      </w:r>
      <w:r>
        <w:t>2019 and October 7</w:t>
      </w:r>
      <w:r w:rsidRPr="00E745E1">
        <w:rPr>
          <w:vertAlign w:val="superscript"/>
        </w:rPr>
        <w:t>th</w:t>
      </w:r>
      <w:r w:rsidR="00E745E1">
        <w:t xml:space="preserve"> </w:t>
      </w:r>
      <w:r>
        <w:t>and 8</w:t>
      </w:r>
      <w:r w:rsidRPr="00E745E1">
        <w:rPr>
          <w:vertAlign w:val="superscript"/>
        </w:rPr>
        <w:t>th</w:t>
      </w:r>
      <w:r w:rsidR="00E745E1">
        <w:t xml:space="preserve">, </w:t>
      </w:r>
      <w:r>
        <w:t xml:space="preserve">2020 </w:t>
      </w:r>
    </w:p>
    <w:p w14:paraId="59990B1A" w14:textId="01BA6BB8" w:rsidR="00BF11A5" w:rsidRDefault="00BF11A5" w:rsidP="00B971DE">
      <w:pPr>
        <w:pStyle w:val="ListParagraph"/>
        <w:numPr>
          <w:ilvl w:val="0"/>
          <w:numId w:val="4"/>
        </w:numPr>
      </w:pPr>
      <w:r>
        <w:t xml:space="preserve">Unknown origin from </w:t>
      </w:r>
      <w:proofErr w:type="spellStart"/>
      <w:r>
        <w:t>Twelvemile</w:t>
      </w:r>
      <w:proofErr w:type="spellEnd"/>
      <w:r>
        <w:t xml:space="preserve"> Creek (n = 41) sampled on July 3</w:t>
      </w:r>
      <w:r w:rsidRPr="00CB25FC">
        <w:rPr>
          <w:vertAlign w:val="superscript"/>
        </w:rPr>
        <w:t>rd</w:t>
      </w:r>
      <w:r w:rsidR="00CB25FC">
        <w:t>,</w:t>
      </w:r>
      <w:r>
        <w:t xml:space="preserve"> 2019 and November 12</w:t>
      </w:r>
      <w:r w:rsidRPr="00CB25FC">
        <w:rPr>
          <w:vertAlign w:val="superscript"/>
        </w:rPr>
        <w:t>th</w:t>
      </w:r>
      <w:r w:rsidR="00CB25FC">
        <w:t>,</w:t>
      </w:r>
      <w:r>
        <w:t xml:space="preserve"> 2019.</w:t>
      </w:r>
    </w:p>
    <w:p w14:paraId="5F4BC6AD" w14:textId="77777777" w:rsidR="00BF11A5" w:rsidRDefault="00BF11A5" w:rsidP="00BF11A5"/>
    <w:p w14:paraId="7911B9B4" w14:textId="77777777" w:rsidR="00BF11A5" w:rsidRDefault="00BF11A5" w:rsidP="00BF11A5">
      <w:r>
        <w:t xml:space="preserve">Genetic data provided by Justin </w:t>
      </w:r>
      <w:proofErr w:type="spellStart"/>
      <w:r>
        <w:t>Bohling</w:t>
      </w:r>
      <w:proofErr w:type="spellEnd"/>
      <w:r>
        <w:t xml:space="preserve"> (USFWS)</w:t>
      </w:r>
    </w:p>
    <w:p w14:paraId="380E2CF2" w14:textId="6D6B8450" w:rsidR="00BF11A5" w:rsidRDefault="00BF11A5" w:rsidP="00BF11A5">
      <w:pPr>
        <w:pStyle w:val="ListParagraph"/>
        <w:numPr>
          <w:ilvl w:val="0"/>
          <w:numId w:val="5"/>
        </w:numPr>
      </w:pPr>
      <w:r>
        <w:t>Based on 379 genetic markers (Omy379), the samples sizes are</w:t>
      </w:r>
    </w:p>
    <w:p w14:paraId="12DF11D0" w14:textId="77777777" w:rsidR="00BF11A5" w:rsidRDefault="00BF11A5" w:rsidP="00BF11A5"/>
    <w:p w14:paraId="1ED9EEB5" w14:textId="77777777" w:rsidR="00BF11A5" w:rsidRDefault="00BF11A5" w:rsidP="00141109">
      <w:pPr>
        <w:pStyle w:val="ListParagraph"/>
        <w:numPr>
          <w:ilvl w:val="1"/>
          <w:numId w:val="5"/>
        </w:numPr>
      </w:pPr>
      <w:r>
        <w:t>Cape Cod Hatchery</w:t>
      </w:r>
      <w:r>
        <w:tab/>
      </w:r>
      <w:r>
        <w:tab/>
      </w:r>
      <w:r>
        <w:tab/>
      </w:r>
      <w:r>
        <w:tab/>
        <w:t>n = 10</w:t>
      </w:r>
    </w:p>
    <w:p w14:paraId="6F1F6F92" w14:textId="77777777" w:rsidR="00BF11A5" w:rsidRDefault="00BF11A5" w:rsidP="00560A07">
      <w:pPr>
        <w:pStyle w:val="ListParagraph"/>
        <w:numPr>
          <w:ilvl w:val="1"/>
          <w:numId w:val="5"/>
        </w:numPr>
      </w:pPr>
      <w:r>
        <w:t>Crane Prairie Reservoir</w:t>
      </w:r>
      <w:r>
        <w:tab/>
      </w:r>
      <w:r>
        <w:tab/>
      </w:r>
      <w:r>
        <w:tab/>
      </w:r>
      <w:r>
        <w:tab/>
        <w:t xml:space="preserve">n = 1 </w:t>
      </w:r>
    </w:p>
    <w:p w14:paraId="20CA6FBB" w14:textId="77777777" w:rsidR="00BF11A5" w:rsidRDefault="00BF11A5" w:rsidP="0057018A">
      <w:pPr>
        <w:pStyle w:val="ListParagraph"/>
        <w:numPr>
          <w:ilvl w:val="1"/>
          <w:numId w:val="5"/>
        </w:numPr>
      </w:pPr>
      <w:r>
        <w:t>Oak Springs Hatchery</w:t>
      </w:r>
      <w:r>
        <w:tab/>
      </w:r>
      <w:r>
        <w:tab/>
      </w:r>
      <w:r>
        <w:tab/>
      </w:r>
      <w:r>
        <w:tab/>
        <w:t>n = 10</w:t>
      </w:r>
    </w:p>
    <w:p w14:paraId="732F57CB" w14:textId="77777777" w:rsidR="00BF11A5" w:rsidRDefault="00BF11A5" w:rsidP="007F74B7">
      <w:pPr>
        <w:pStyle w:val="ListParagraph"/>
        <w:numPr>
          <w:ilvl w:val="1"/>
          <w:numId w:val="5"/>
        </w:numPr>
      </w:pPr>
      <w:r>
        <w:t>Round Butte Hatchery</w:t>
      </w:r>
      <w:r>
        <w:tab/>
      </w:r>
      <w:r>
        <w:tab/>
      </w:r>
      <w:r>
        <w:tab/>
      </w:r>
      <w:r>
        <w:tab/>
        <w:t>n = 11</w:t>
      </w:r>
    </w:p>
    <w:p w14:paraId="7F36CBB8" w14:textId="47493DFC" w:rsidR="00BF11A5" w:rsidRDefault="00BF11A5" w:rsidP="00207227">
      <w:pPr>
        <w:pStyle w:val="ListParagraph"/>
        <w:numPr>
          <w:ilvl w:val="1"/>
          <w:numId w:val="5"/>
        </w:numPr>
      </w:pPr>
      <w:r>
        <w:t>Wizard Fall Hatchery</w:t>
      </w:r>
      <w:r>
        <w:tab/>
      </w:r>
      <w:r>
        <w:tab/>
      </w:r>
      <w:r>
        <w:tab/>
      </w:r>
      <w:r>
        <w:tab/>
        <w:t>n = 11</w:t>
      </w:r>
    </w:p>
    <w:p w14:paraId="5FDBCDCD" w14:textId="77777777" w:rsidR="00BF11A5" w:rsidRDefault="00BF11A5" w:rsidP="00BF11A5">
      <w:pPr>
        <w:pStyle w:val="ListParagraph"/>
        <w:ind w:left="2160"/>
      </w:pPr>
    </w:p>
    <w:p w14:paraId="74323F63" w14:textId="72F25AC7" w:rsidR="00BF11A5" w:rsidRDefault="00BF11A5" w:rsidP="00BF11A5">
      <w:pPr>
        <w:pStyle w:val="ListParagraph"/>
        <w:numPr>
          <w:ilvl w:val="0"/>
          <w:numId w:val="5"/>
        </w:numPr>
      </w:pPr>
      <w:r>
        <w:t>Based on 269 genetic markers (Omy269), the samples sizes are</w:t>
      </w:r>
    </w:p>
    <w:p w14:paraId="46B6A862" w14:textId="77777777" w:rsidR="00BF11A5" w:rsidRDefault="00BF11A5" w:rsidP="00BF11A5"/>
    <w:p w14:paraId="78C8BA93" w14:textId="6E455324" w:rsidR="00BF11A5" w:rsidRDefault="00BF11A5" w:rsidP="00681EEE">
      <w:pPr>
        <w:pStyle w:val="ListParagraph"/>
        <w:numPr>
          <w:ilvl w:val="1"/>
          <w:numId w:val="5"/>
        </w:numPr>
      </w:pPr>
      <w:r>
        <w:t>Cape Cod Hatchery (stock 72</w:t>
      </w:r>
      <w:r w:rsidR="00F319B6">
        <w:t>H</w:t>
      </w:r>
      <w:r>
        <w:t>)</w:t>
      </w:r>
      <w:r w:rsidR="00444ACB">
        <w:tab/>
      </w:r>
      <w:r>
        <w:tab/>
      </w:r>
      <w:r>
        <w:tab/>
        <w:t>n = 45</w:t>
      </w:r>
    </w:p>
    <w:p w14:paraId="399F5604" w14:textId="77777777" w:rsidR="00BF11A5" w:rsidRDefault="00BF11A5" w:rsidP="00BF11A5">
      <w:pPr>
        <w:pStyle w:val="ListParagraph"/>
        <w:numPr>
          <w:ilvl w:val="1"/>
          <w:numId w:val="5"/>
        </w:numPr>
      </w:pPr>
      <w:r>
        <w:t>Crane Prairie Reservoir</w:t>
      </w:r>
      <w:r>
        <w:tab/>
      </w:r>
      <w:r>
        <w:tab/>
      </w:r>
      <w:r>
        <w:tab/>
      </w:r>
      <w:r>
        <w:tab/>
        <w:t>n = 0</w:t>
      </w:r>
    </w:p>
    <w:p w14:paraId="35C9EA1E" w14:textId="74936C35" w:rsidR="00BF11A5" w:rsidRDefault="00BF11A5" w:rsidP="001C1D84">
      <w:pPr>
        <w:pStyle w:val="ListParagraph"/>
        <w:numPr>
          <w:ilvl w:val="1"/>
          <w:numId w:val="5"/>
        </w:numPr>
      </w:pPr>
      <w:r>
        <w:t>Oak Springs Hatchery (</w:t>
      </w:r>
      <w:r w:rsidR="00F319B6">
        <w:t xml:space="preserve">stock </w:t>
      </w:r>
      <w:r>
        <w:t>53</w:t>
      </w:r>
      <w:r w:rsidR="00F319B6">
        <w:t>H</w:t>
      </w:r>
      <w:r>
        <w:t>)</w:t>
      </w:r>
      <w:r w:rsidR="00444ACB">
        <w:tab/>
      </w:r>
      <w:r>
        <w:tab/>
        <w:t>n = 43</w:t>
      </w:r>
    </w:p>
    <w:p w14:paraId="666D56DE" w14:textId="77777777" w:rsidR="00BF11A5" w:rsidRDefault="00BF11A5" w:rsidP="00BF11A5">
      <w:pPr>
        <w:pStyle w:val="ListParagraph"/>
        <w:numPr>
          <w:ilvl w:val="1"/>
          <w:numId w:val="5"/>
        </w:numPr>
      </w:pPr>
      <w:r>
        <w:t>Round Butte Hatchery</w:t>
      </w:r>
      <w:r>
        <w:tab/>
      </w:r>
      <w:r>
        <w:tab/>
      </w:r>
      <w:r>
        <w:tab/>
      </w:r>
      <w:r>
        <w:tab/>
        <w:t>n = 0</w:t>
      </w:r>
    </w:p>
    <w:p w14:paraId="5255473B" w14:textId="7C0F33DB" w:rsidR="003F12AF" w:rsidRDefault="00BF11A5" w:rsidP="00BF11A5">
      <w:pPr>
        <w:pStyle w:val="ListParagraph"/>
        <w:numPr>
          <w:ilvl w:val="1"/>
          <w:numId w:val="5"/>
        </w:numPr>
      </w:pPr>
      <w:r>
        <w:t>Wizard Fall Hatchery (stock 127</w:t>
      </w:r>
      <w:r w:rsidR="00F319B6">
        <w:t>H</w:t>
      </w:r>
      <w:r>
        <w:t>)</w:t>
      </w:r>
      <w:r>
        <w:tab/>
      </w:r>
      <w:r>
        <w:tab/>
        <w:t>n = 34</w:t>
      </w:r>
    </w:p>
    <w:p w14:paraId="23FB1E71" w14:textId="77777777" w:rsidR="00BF11A5" w:rsidRDefault="00BF11A5" w:rsidP="00536AED"/>
    <w:p w14:paraId="06DA7F91" w14:textId="2A3A1034" w:rsidR="007512AE" w:rsidRDefault="007512AE" w:rsidP="00536AED">
      <w:r w:rsidRPr="007512AE">
        <w:t xml:space="preserve">Note: Stocks 72H and 53H are ODFW’s most commonly used stocks but ODFW has not used either stock in the South Fork Crooked. Tim </w:t>
      </w:r>
      <w:r w:rsidR="00603477">
        <w:t>n</w:t>
      </w:r>
      <w:r w:rsidRPr="007512AE">
        <w:t>or I know why Justin provided this data.</w:t>
      </w:r>
    </w:p>
    <w:p w14:paraId="04DD5AFB" w14:textId="77777777" w:rsidR="007512AE" w:rsidRDefault="007512AE" w:rsidP="00536AED"/>
    <w:p w14:paraId="4D526E51" w14:textId="086E8623" w:rsidR="003D681D" w:rsidRDefault="003D681D" w:rsidP="00536AED">
      <w:r w:rsidRPr="003D681D">
        <w:t xml:space="preserve">Based on small sample sizes, </w:t>
      </w:r>
      <w:r w:rsidR="00834DC0">
        <w:t>best to use</w:t>
      </w:r>
      <w:r w:rsidRPr="003D681D">
        <w:t xml:space="preserve"> the 269 markers </w:t>
      </w:r>
      <w:r w:rsidR="00834DC0">
        <w:t xml:space="preserve">and associated sample sizes </w:t>
      </w:r>
      <w:r w:rsidRPr="003D681D">
        <w:t>and not all 379 markers.</w:t>
      </w:r>
    </w:p>
    <w:p w14:paraId="131C9075" w14:textId="49DEA4A1" w:rsidR="00DF5F94" w:rsidRDefault="00DF5F94" w:rsidP="00536AED"/>
    <w:p w14:paraId="7D5EA34E" w14:textId="4AA70675" w:rsidR="00DF5F94" w:rsidRDefault="00DF5F94" w:rsidP="00536AED">
      <w:r>
        <w:t>Paulina Creek</w:t>
      </w:r>
      <w:r>
        <w:tab/>
      </w:r>
      <w:r>
        <w:tab/>
      </w:r>
      <w:r>
        <w:tab/>
        <w:t>N = 35</w:t>
      </w:r>
    </w:p>
    <w:p w14:paraId="63487871" w14:textId="38D4983C" w:rsidR="00DF5F94" w:rsidRDefault="00DF5F94" w:rsidP="00536AED">
      <w:r>
        <w:t>SF Crooked Unknowns</w:t>
      </w:r>
      <w:r>
        <w:tab/>
      </w:r>
      <w:r>
        <w:tab/>
        <w:t>N = 17</w:t>
      </w:r>
    </w:p>
    <w:p w14:paraId="4EE0F57C" w14:textId="789EB5FA" w:rsidR="00DF5F94" w:rsidRDefault="00DF5F94" w:rsidP="00536AED">
      <w:proofErr w:type="spellStart"/>
      <w:r>
        <w:t>Twelvemile</w:t>
      </w:r>
      <w:proofErr w:type="spellEnd"/>
      <w:r>
        <w:t xml:space="preserve"> Unknowns</w:t>
      </w:r>
      <w:r>
        <w:tab/>
      </w:r>
      <w:r>
        <w:tab/>
        <w:t>N = 41</w:t>
      </w:r>
    </w:p>
    <w:p w14:paraId="7BB83792" w14:textId="7E20F044" w:rsidR="00DF5F94" w:rsidRDefault="00DF5F94" w:rsidP="00536AED">
      <w:r>
        <w:t>Wizard Falls Hatchery</w:t>
      </w:r>
      <w:r>
        <w:tab/>
      </w:r>
      <w:r>
        <w:tab/>
        <w:t>N = 34</w:t>
      </w:r>
    </w:p>
    <w:p w14:paraId="50AE5BBC" w14:textId="4C021F07" w:rsidR="00DF5F94" w:rsidRDefault="00DF5F94" w:rsidP="00536AED"/>
    <w:p w14:paraId="086D2052" w14:textId="003BB50C" w:rsidR="00DF5F94" w:rsidRDefault="00DF5F94" w:rsidP="00536AED">
      <w:r>
        <w:t>We could include Oak Springs Hatchery 53H (N = 43) just to assess the degree of genetic differentiation among the other groups. But presumably, no fish would assign to this group.</w:t>
      </w:r>
    </w:p>
    <w:p w14:paraId="4EEEA39C" w14:textId="77777777" w:rsidR="003D681D" w:rsidRDefault="003D681D" w:rsidP="00536AED"/>
    <w:p w14:paraId="67F7F9EF" w14:textId="6E5F0924" w:rsidR="00536AED" w:rsidRDefault="00192C7C" w:rsidP="00536AED">
      <w:r>
        <w:t>T</w:t>
      </w:r>
      <w:r w:rsidR="00536AED">
        <w:t>imeline for stocking in the SF Crooked</w:t>
      </w:r>
    </w:p>
    <w:p w14:paraId="2F3C4102" w14:textId="77777777" w:rsidR="00536AED" w:rsidRDefault="00536AED" w:rsidP="00536AED">
      <w:pPr>
        <w:numPr>
          <w:ilvl w:val="0"/>
          <w:numId w:val="1"/>
        </w:numPr>
        <w:spacing w:before="100" w:beforeAutospacing="1" w:after="100" w:afterAutospacing="1"/>
      </w:pPr>
      <w:r>
        <w:t>1981: unknown, but presumably native fish</w:t>
      </w:r>
    </w:p>
    <w:p w14:paraId="3596B4E1" w14:textId="77777777" w:rsidR="00536AED" w:rsidRDefault="00536AED" w:rsidP="00536AED">
      <w:pPr>
        <w:numPr>
          <w:ilvl w:val="0"/>
          <w:numId w:val="1"/>
        </w:numPr>
        <w:spacing w:before="100" w:beforeAutospacing="1" w:after="100" w:afterAutospacing="1"/>
      </w:pPr>
      <w:r>
        <w:t>1981: Rotenone</w:t>
      </w:r>
    </w:p>
    <w:p w14:paraId="71A5FCB1" w14:textId="795268B1" w:rsidR="00536AED" w:rsidRDefault="00F4453B" w:rsidP="00536AED">
      <w:pPr>
        <w:numPr>
          <w:ilvl w:val="0"/>
          <w:numId w:val="1"/>
        </w:numPr>
        <w:spacing w:before="100" w:beforeAutospacing="1" w:after="100" w:afterAutospacing="1"/>
      </w:pPr>
      <w:r>
        <w:t>Since 1982, the SF Crooked River system has be</w:t>
      </w:r>
      <w:r w:rsidR="00603477">
        <w:t>en</w:t>
      </w:r>
      <w:r>
        <w:t xml:space="preserve"> stocked </w:t>
      </w:r>
      <w:r w:rsidR="00536AED">
        <w:t>only with hatchery-raised</w:t>
      </w:r>
      <w:r>
        <w:t xml:space="preserve"> summer steelhead Deschutes River stock 66H (which are produced at the Oak Springs Hatchery)</w:t>
      </w:r>
      <w:r w:rsidR="00536AED">
        <w:t>, fin-</w:t>
      </w:r>
      <w:r w:rsidR="00536AED">
        <w:lastRenderedPageBreak/>
        <w:t xml:space="preserve">clipped </w:t>
      </w:r>
      <w:proofErr w:type="spellStart"/>
      <w:r w:rsidR="00536AED">
        <w:t>redband</w:t>
      </w:r>
      <w:proofErr w:type="spellEnd"/>
      <w:r w:rsidR="00536AED">
        <w:t xml:space="preserve"> trout </w:t>
      </w:r>
      <w:r w:rsidR="00603477">
        <w:t xml:space="preserve">stock 153H </w:t>
      </w:r>
      <w:r w:rsidR="00536AED">
        <w:t>and possibly steelhead with origins from the upper Crooked River basin</w:t>
      </w:r>
      <w:del w:id="0" w:author="Kathleen O'Malley" w:date="2021-11-05T08:19:00Z">
        <w:r w:rsidR="00536AED" w:rsidDel="00603477">
          <w:delText xml:space="preserve"> or the lower Deschutes </w:delText>
        </w:r>
        <w:commentRangeStart w:id="1"/>
        <w:r w:rsidR="00536AED" w:rsidDel="00603477">
          <w:delText>River</w:delText>
        </w:r>
      </w:del>
      <w:commentRangeEnd w:id="1"/>
      <w:r w:rsidR="00603477">
        <w:rPr>
          <w:rStyle w:val="CommentReference"/>
        </w:rPr>
        <w:commentReference w:id="1"/>
      </w:r>
      <w:r>
        <w:t xml:space="preserve">. </w:t>
      </w:r>
      <w:r w:rsidRPr="00F4453B">
        <w:t xml:space="preserve">Monitoring in the SF Crooked did not find any evidence of natural production. However, monitoring was not conducted in </w:t>
      </w:r>
      <w:proofErr w:type="spellStart"/>
      <w:r w:rsidRPr="00F4453B">
        <w:t>Twelvemile</w:t>
      </w:r>
      <w:proofErr w:type="spellEnd"/>
      <w:r w:rsidRPr="00F4453B">
        <w:t xml:space="preserve"> Creek.</w:t>
      </w:r>
    </w:p>
    <w:p w14:paraId="07DC1428" w14:textId="1A8A88FF" w:rsidR="00536AED" w:rsidRDefault="00EA37C8" w:rsidP="00834DC0">
      <w:pPr>
        <w:pStyle w:val="ListParagraph"/>
        <w:numPr>
          <w:ilvl w:val="0"/>
          <w:numId w:val="1"/>
        </w:numPr>
      </w:pPr>
      <w:r>
        <w:t xml:space="preserve">In the early 2000’s </w:t>
      </w:r>
      <w:r w:rsidRPr="00EA37C8">
        <w:t xml:space="preserve">ODFW started a program to produce a locally adapted stock by collecting gravid adult </w:t>
      </w:r>
      <w:proofErr w:type="spellStart"/>
      <w:r w:rsidRPr="00EA37C8">
        <w:t>redband</w:t>
      </w:r>
      <w:proofErr w:type="spellEnd"/>
      <w:r w:rsidRPr="00EA37C8">
        <w:t xml:space="preserve"> trout in the </w:t>
      </w:r>
      <w:proofErr w:type="spellStart"/>
      <w:r w:rsidRPr="00EA37C8">
        <w:t>Ochoco</w:t>
      </w:r>
      <w:proofErr w:type="spellEnd"/>
      <w:r w:rsidRPr="00EA37C8">
        <w:t xml:space="preserve"> National Forest</w:t>
      </w:r>
      <w:r w:rsidR="008D0B0B">
        <w:t xml:space="preserve"> from several different streams that were geographically close to each other. </w:t>
      </w:r>
      <w:r w:rsidR="008D0B0B" w:rsidRPr="008D0B0B">
        <w:t xml:space="preserve">The main streams they collected wild adults from included Paulina Creek, Wolf Creek, and Sugar Creek. </w:t>
      </w:r>
      <w:r w:rsidR="00487C07">
        <w:t xml:space="preserve">These adult fish were spawned </w:t>
      </w:r>
      <w:r w:rsidRPr="00EA37C8">
        <w:t xml:space="preserve">in the </w:t>
      </w:r>
      <w:r>
        <w:t>Oak Springs H</w:t>
      </w:r>
      <w:r w:rsidRPr="00EA37C8">
        <w:t>atchery</w:t>
      </w:r>
      <w:r w:rsidR="00E21EFD">
        <w:t xml:space="preserve"> </w:t>
      </w:r>
      <w:r w:rsidR="007F32C5">
        <w:t xml:space="preserve">stock </w:t>
      </w:r>
      <w:r w:rsidR="008D0B0B">
        <w:t>1</w:t>
      </w:r>
      <w:r w:rsidR="00E21EFD">
        <w:t>53H</w:t>
      </w:r>
      <w:r w:rsidRPr="00EA37C8">
        <w:t xml:space="preserve">, and then returned to their native stream. </w:t>
      </w:r>
      <w:r w:rsidR="00603477">
        <w:t xml:space="preserve">Fin-clipped 153H fingerlings were stocked in the SF Crooked from </w:t>
      </w:r>
      <w:r>
        <w:t>2004-2009.</w:t>
      </w:r>
      <w:r w:rsidR="00DE0AA1">
        <w:t xml:space="preserve"> </w:t>
      </w:r>
      <w:r w:rsidR="004D6772">
        <w:t xml:space="preserve">The </w:t>
      </w:r>
      <w:proofErr w:type="spellStart"/>
      <w:r w:rsidR="00DE0AA1" w:rsidRPr="00DE0AA1">
        <w:t>Cranebow</w:t>
      </w:r>
      <w:proofErr w:type="spellEnd"/>
      <w:r w:rsidR="00DE0AA1" w:rsidRPr="00DE0AA1">
        <w:t xml:space="preserve"> stock</w:t>
      </w:r>
      <w:r w:rsidR="003D463A">
        <w:t xml:space="preserve"> 127H </w:t>
      </w:r>
      <w:r w:rsidR="00DE0AA1">
        <w:t>was used</w:t>
      </w:r>
      <w:r w:rsidR="00DE0AA1" w:rsidRPr="00DE0AA1">
        <w:t xml:space="preserve"> in 2010 and 2011</w:t>
      </w:r>
      <w:r w:rsidR="00427AC9">
        <w:t xml:space="preserve">. </w:t>
      </w:r>
      <w:r w:rsidR="00427AC9" w:rsidRPr="00DE0AA1">
        <w:t xml:space="preserve">Due to successful natural production and good population dynamics, </w:t>
      </w:r>
      <w:r w:rsidR="00427AC9">
        <w:t>ODFW</w:t>
      </w:r>
      <w:r w:rsidR="00427AC9" w:rsidRPr="00DE0AA1">
        <w:t xml:space="preserve"> ceased stocking the SF </w:t>
      </w:r>
      <w:r w:rsidR="00427AC9">
        <w:t xml:space="preserve">after the 2011 release. </w:t>
      </w:r>
    </w:p>
    <w:p w14:paraId="19D98B7A" w14:textId="4FB66AEA" w:rsidR="007F32C5" w:rsidRDefault="007F32C5" w:rsidP="003D7AB6">
      <w:pPr>
        <w:numPr>
          <w:ilvl w:val="0"/>
          <w:numId w:val="1"/>
        </w:numPr>
        <w:spacing w:before="100" w:beforeAutospacing="1" w:after="100" w:afterAutospacing="1"/>
      </w:pPr>
      <w:r w:rsidRPr="007F32C5">
        <w:t>Stock 153</w:t>
      </w:r>
      <w:r w:rsidR="00834DC0">
        <w:t>H</w:t>
      </w:r>
      <w:r w:rsidRPr="007F32C5">
        <w:t xml:space="preserve"> was</w:t>
      </w:r>
      <w:r w:rsidR="003048D9">
        <w:t xml:space="preserve"> not</w:t>
      </w:r>
      <w:r w:rsidRPr="007F32C5">
        <w:t xml:space="preserve"> at Oak Springs for very long so </w:t>
      </w:r>
      <w:r w:rsidR="003048D9">
        <w:t xml:space="preserve">USFWS </w:t>
      </w:r>
      <w:r w:rsidRPr="007F32C5">
        <w:t xml:space="preserve">probably never </w:t>
      </w:r>
      <w:r w:rsidR="003048D9">
        <w:t>obtained</w:t>
      </w:r>
      <w:r w:rsidRPr="007F32C5">
        <w:t xml:space="preserve"> any samples from them before they were discontinued. That was one reason </w:t>
      </w:r>
      <w:r w:rsidR="003048D9">
        <w:t>ODFW</w:t>
      </w:r>
      <w:r w:rsidRPr="007F32C5">
        <w:t xml:space="preserve"> collected samples from Paulina Creek for comparison to the unknown samples. </w:t>
      </w:r>
      <w:r w:rsidR="003048D9">
        <w:t>ODFW assumes</w:t>
      </w:r>
      <w:r w:rsidRPr="007F32C5">
        <w:t xml:space="preserve"> th</w:t>
      </w:r>
      <w:r w:rsidR="003048D9">
        <w:t>at th</w:t>
      </w:r>
      <w:r w:rsidRPr="007F32C5">
        <w:t>e Paulina Creek samples would be very similar to any 153</w:t>
      </w:r>
      <w:r w:rsidR="003048D9">
        <w:t>H</w:t>
      </w:r>
      <w:r w:rsidRPr="007F32C5">
        <w:t xml:space="preserve"> fish if they were still present in the South Fork Crooked since that is one of the creeks were the </w:t>
      </w:r>
      <w:proofErr w:type="spellStart"/>
      <w:r w:rsidRPr="007F32C5">
        <w:t>broodstock</w:t>
      </w:r>
      <w:proofErr w:type="spellEnd"/>
      <w:r w:rsidRPr="007F32C5">
        <w:t xml:space="preserve"> was collected.</w:t>
      </w:r>
    </w:p>
    <w:p w14:paraId="20FDEDC4" w14:textId="77777777" w:rsidR="00536AED" w:rsidRDefault="00536AED" w:rsidP="00536AED">
      <w:pPr>
        <w:numPr>
          <w:ilvl w:val="0"/>
          <w:numId w:val="1"/>
        </w:numPr>
        <w:spacing w:before="100" w:beforeAutospacing="1" w:after="100" w:afterAutospacing="1"/>
      </w:pPr>
      <w:r>
        <w:t>2013: Dewatering, all fish presumed killed.</w:t>
      </w:r>
    </w:p>
    <w:p w14:paraId="48974AA0" w14:textId="0A45814F" w:rsidR="00536AED" w:rsidRDefault="00536AED" w:rsidP="00536AED">
      <w:pPr>
        <w:numPr>
          <w:ilvl w:val="0"/>
          <w:numId w:val="1"/>
        </w:numPr>
        <w:spacing w:before="100" w:beforeAutospacing="1" w:after="100" w:afterAutospacing="1"/>
      </w:pPr>
      <w:r>
        <w:t>2014-present : S</w:t>
      </w:r>
      <w:r w:rsidR="00CF6C6F">
        <w:t>ince the locally adapted stock program (153H) had been discontinued, ODFW s</w:t>
      </w:r>
      <w:r>
        <w:t xml:space="preserve">tocked with </w:t>
      </w:r>
      <w:proofErr w:type="spellStart"/>
      <w:r w:rsidR="00CF6C6F">
        <w:t>Cranebows</w:t>
      </w:r>
      <w:proofErr w:type="spellEnd"/>
      <w:r w:rsidR="00CF6C6F">
        <w:t xml:space="preserve"> (</w:t>
      </w:r>
      <w:r>
        <w:t xml:space="preserve">Wizard Falls </w:t>
      </w:r>
      <w:r w:rsidR="00CF6C6F">
        <w:t xml:space="preserve">Hatchery, </w:t>
      </w:r>
      <w:proofErr w:type="spellStart"/>
      <w:r w:rsidR="00CF6C6F">
        <w:t>Redband</w:t>
      </w:r>
      <w:proofErr w:type="spellEnd"/>
      <w:r w:rsidR="00CF6C6F">
        <w:t xml:space="preserve"> Trout </w:t>
      </w:r>
      <w:r>
        <w:t>stock 127</w:t>
      </w:r>
      <w:r w:rsidR="003D463A">
        <w:t>H</w:t>
      </w:r>
      <w:r>
        <w:t>)</w:t>
      </w:r>
      <w:r w:rsidR="00834DC0">
        <w:t xml:space="preserve"> to </w:t>
      </w:r>
      <w:r w:rsidR="00834DC0" w:rsidRPr="00834DC0">
        <w:t>provide a fishery with a somewhat locally adapted stock that would survive the hot summers better than our typical hatchery stocks. Collecting native fish and stocking their progeny wasn’t very effective and it was extremely expensive. We weren’t going to go through that effort if there weren’t assurances that the dewatering wouldn’t happen again</w:t>
      </w:r>
      <w:r w:rsidR="00834DC0">
        <w:t xml:space="preserve">. </w:t>
      </w:r>
      <w:proofErr w:type="spellStart"/>
      <w:r w:rsidR="008A7D7E" w:rsidRPr="008A7D7E">
        <w:t>Cranebows</w:t>
      </w:r>
      <w:proofErr w:type="spellEnd"/>
      <w:r w:rsidR="008A7D7E" w:rsidRPr="008A7D7E">
        <w:t xml:space="preserve"> are hatchery fish derived from wild </w:t>
      </w:r>
      <w:proofErr w:type="spellStart"/>
      <w:r w:rsidR="008A7D7E" w:rsidRPr="008A7D7E">
        <w:t>redband</w:t>
      </w:r>
      <w:proofErr w:type="spellEnd"/>
      <w:r w:rsidR="008A7D7E" w:rsidRPr="008A7D7E">
        <w:t xml:space="preserve"> trout that were collected near Crane Prairie. The hatchery </w:t>
      </w:r>
      <w:r w:rsidR="003D463A">
        <w:t>personnel create</w:t>
      </w:r>
      <w:r w:rsidR="008A7D7E" w:rsidRPr="008A7D7E">
        <w:t xml:space="preserve"> a common name in addition to the stock number that usually includes a geographical reference to their origin. For example, the Cape Cod, Roaring River and Eagle Lake stocks are other names of hatchery rainbows that </w:t>
      </w:r>
      <w:r w:rsidR="003D463A">
        <w:t>ODFW stocks.</w:t>
      </w:r>
      <w:r w:rsidR="0083716C">
        <w:t xml:space="preserve"> </w:t>
      </w:r>
      <w:r w:rsidR="008A7D7E" w:rsidRPr="008A7D7E">
        <w:t xml:space="preserve">Technically, they would be considered </w:t>
      </w:r>
      <w:proofErr w:type="spellStart"/>
      <w:r w:rsidR="008A7D7E" w:rsidRPr="008A7D7E">
        <w:t>redbands</w:t>
      </w:r>
      <w:proofErr w:type="spellEnd"/>
      <w:r w:rsidR="008A7D7E" w:rsidRPr="008A7D7E">
        <w:t xml:space="preserve">, but there are most likely differences between </w:t>
      </w:r>
      <w:proofErr w:type="spellStart"/>
      <w:r w:rsidR="008A7D7E" w:rsidRPr="008A7D7E">
        <w:t>Cranebows</w:t>
      </w:r>
      <w:proofErr w:type="spellEnd"/>
      <w:r w:rsidR="008A7D7E" w:rsidRPr="008A7D7E">
        <w:t xml:space="preserve"> and Crooked River basin </w:t>
      </w:r>
      <w:proofErr w:type="spellStart"/>
      <w:r w:rsidR="008A7D7E" w:rsidRPr="008A7D7E">
        <w:t>redbands</w:t>
      </w:r>
      <w:proofErr w:type="spellEnd"/>
      <w:r w:rsidR="008A7D7E" w:rsidRPr="008A7D7E">
        <w:t xml:space="preserve">, especially since the </w:t>
      </w:r>
      <w:proofErr w:type="spellStart"/>
      <w:r w:rsidR="008A7D7E" w:rsidRPr="008A7D7E">
        <w:t>Cranebows</w:t>
      </w:r>
      <w:proofErr w:type="spellEnd"/>
      <w:r w:rsidR="008A7D7E" w:rsidRPr="008A7D7E">
        <w:t xml:space="preserve"> have been in the hatchery system for a while.</w:t>
      </w:r>
    </w:p>
    <w:p w14:paraId="6F8AE489" w14:textId="3896BF22" w:rsidR="0083716C" w:rsidRDefault="0083716C" w:rsidP="00536AED">
      <w:pPr>
        <w:numPr>
          <w:ilvl w:val="0"/>
          <w:numId w:val="1"/>
        </w:numPr>
        <w:spacing w:before="100" w:beforeAutospacing="1" w:after="100" w:afterAutospacing="1"/>
      </w:pPr>
      <w:r>
        <w:t xml:space="preserve">According to ODFW records, stock 53H was never used in the SF Crooked. </w:t>
      </w:r>
    </w:p>
    <w:p w14:paraId="0A2F4443" w14:textId="6935361F" w:rsidR="00D2727F" w:rsidRDefault="00D2727F" w:rsidP="00536AED">
      <w:pPr>
        <w:numPr>
          <w:ilvl w:val="0"/>
          <w:numId w:val="1"/>
        </w:numPr>
        <w:spacing w:before="100" w:beforeAutospacing="1" w:after="100" w:afterAutospacing="1"/>
      </w:pPr>
      <w:r>
        <w:t xml:space="preserve">In 2016, </w:t>
      </w:r>
      <w:r w:rsidR="005311FE">
        <w:t>ODFW</w:t>
      </w:r>
      <w:r w:rsidR="005311FE" w:rsidRPr="005311FE">
        <w:t xml:space="preserve"> translocated </w:t>
      </w:r>
      <w:r w:rsidR="005311FE">
        <w:t xml:space="preserve">105 wild </w:t>
      </w:r>
      <w:proofErr w:type="spellStart"/>
      <w:r w:rsidR="005311FE">
        <w:t>redband</w:t>
      </w:r>
      <w:proofErr w:type="spellEnd"/>
      <w:r w:rsidR="005311FE">
        <w:t xml:space="preserve"> trout </w:t>
      </w:r>
      <w:r w:rsidR="005311FE" w:rsidRPr="005311FE">
        <w:t>from Paulina Cr, Wolf Cr, and North Wolf Cr into the South Fork Crooked</w:t>
      </w:r>
      <w:r w:rsidR="005A1D38">
        <w:t xml:space="preserve"> to see if natural production could be initiated.</w:t>
      </w:r>
    </w:p>
    <w:p w14:paraId="68F20CF6" w14:textId="3A1578A9" w:rsidR="00CF6C6F" w:rsidRDefault="00CF6C6F" w:rsidP="00536AED">
      <w:pPr>
        <w:numPr>
          <w:ilvl w:val="0"/>
          <w:numId w:val="1"/>
        </w:numPr>
        <w:spacing w:before="100" w:beforeAutospacing="1" w:after="100" w:afterAutospacing="1"/>
      </w:pPr>
      <w:r>
        <w:t>T</w:t>
      </w:r>
      <w:r w:rsidRPr="00CF6C6F">
        <w:t>he local BLM biologist said he s</w:t>
      </w:r>
      <w:r w:rsidR="005742F4">
        <w:t>aw</w:t>
      </w:r>
      <w:r w:rsidRPr="00CF6C6F">
        <w:t xml:space="preserve"> trout in </w:t>
      </w:r>
      <w:proofErr w:type="spellStart"/>
      <w:r w:rsidRPr="00CF6C6F">
        <w:t>Twelvemile</w:t>
      </w:r>
      <w:proofErr w:type="spellEnd"/>
      <w:r w:rsidRPr="00CF6C6F">
        <w:t xml:space="preserve"> Creek that look like native </w:t>
      </w:r>
      <w:proofErr w:type="spellStart"/>
      <w:r w:rsidRPr="00CF6C6F">
        <w:t>redbands</w:t>
      </w:r>
      <w:proofErr w:type="spellEnd"/>
      <w:r w:rsidRPr="00CF6C6F">
        <w:t xml:space="preserve"> based on parr marks and fin quality. </w:t>
      </w:r>
      <w:r w:rsidR="005742F4">
        <w:t>ODFW</w:t>
      </w:r>
      <w:r w:rsidRPr="00CF6C6F">
        <w:t xml:space="preserve"> had not stocked </w:t>
      </w:r>
      <w:proofErr w:type="spellStart"/>
      <w:r w:rsidRPr="00CF6C6F">
        <w:t>Twelvemile</w:t>
      </w:r>
      <w:proofErr w:type="spellEnd"/>
      <w:r w:rsidRPr="00CF6C6F">
        <w:t xml:space="preserve"> Creek, so </w:t>
      </w:r>
      <w:r w:rsidR="005742F4">
        <w:t>they</w:t>
      </w:r>
      <w:r w:rsidRPr="00CF6C6F">
        <w:t xml:space="preserve"> decided to collect genetic samples from </w:t>
      </w:r>
      <w:proofErr w:type="spellStart"/>
      <w:r w:rsidRPr="00CF6C6F">
        <w:t>Twelvemile</w:t>
      </w:r>
      <w:proofErr w:type="spellEnd"/>
      <w:r w:rsidRPr="00CF6C6F">
        <w:t xml:space="preserve"> Creek and unmarked trout from SF Crooked to see if some native </w:t>
      </w:r>
      <w:proofErr w:type="spellStart"/>
      <w:r w:rsidRPr="00CF6C6F">
        <w:t>redbands</w:t>
      </w:r>
      <w:proofErr w:type="spellEnd"/>
      <w:r w:rsidRPr="00CF6C6F">
        <w:t xml:space="preserve"> survived the rotenone treatment and are repopulating or if they are just descendants of </w:t>
      </w:r>
      <w:proofErr w:type="spellStart"/>
      <w:r w:rsidR="005742F4" w:rsidRPr="005742F4">
        <w:t>Cranebows</w:t>
      </w:r>
      <w:proofErr w:type="spellEnd"/>
      <w:r w:rsidR="005742F4" w:rsidRPr="005742F4">
        <w:t xml:space="preserve"> from Wizard Falls Hatchery </w:t>
      </w:r>
      <w:r w:rsidR="005742F4">
        <w:t>(stock 127H).</w:t>
      </w:r>
      <w:r w:rsidRPr="00CF6C6F">
        <w:t xml:space="preserve"> </w:t>
      </w:r>
      <w:r w:rsidR="005742F4" w:rsidRPr="005742F4">
        <w:t xml:space="preserve">It is possible that the fish could be </w:t>
      </w:r>
      <w:proofErr w:type="spellStart"/>
      <w:r w:rsidR="005742F4" w:rsidRPr="005742F4">
        <w:t>descendents</w:t>
      </w:r>
      <w:proofErr w:type="spellEnd"/>
      <w:r w:rsidR="005742F4" w:rsidRPr="005742F4">
        <w:t xml:space="preserve"> of the 153</w:t>
      </w:r>
      <w:r w:rsidR="004E4A22">
        <w:t>H</w:t>
      </w:r>
      <w:r w:rsidR="005742F4" w:rsidRPr="005742F4">
        <w:t xml:space="preserve"> stock. In this case, </w:t>
      </w:r>
      <w:r w:rsidR="005742F4">
        <w:t>ODFW did not</w:t>
      </w:r>
      <w:r w:rsidR="005742F4" w:rsidRPr="005742F4">
        <w:t xml:space="preserve"> think it would be possible to differentiate them from other native </w:t>
      </w:r>
      <w:proofErr w:type="spellStart"/>
      <w:r w:rsidR="005742F4" w:rsidRPr="005742F4">
        <w:t>redband</w:t>
      </w:r>
      <w:proofErr w:type="spellEnd"/>
      <w:r w:rsidR="005742F4" w:rsidRPr="005742F4">
        <w:t xml:space="preserve"> stocks so </w:t>
      </w:r>
      <w:r w:rsidR="005742F4">
        <w:t xml:space="preserve">they </w:t>
      </w:r>
      <w:r w:rsidR="005742F4" w:rsidRPr="005742F4">
        <w:t xml:space="preserve">would consider them native </w:t>
      </w:r>
      <w:proofErr w:type="spellStart"/>
      <w:r w:rsidR="005742F4" w:rsidRPr="005742F4">
        <w:t>redbands</w:t>
      </w:r>
      <w:proofErr w:type="spellEnd"/>
      <w:r w:rsidR="005742F4" w:rsidRPr="005742F4">
        <w:t>.</w:t>
      </w:r>
      <w:r w:rsidR="004E4A22">
        <w:t xml:space="preserve"> </w:t>
      </w:r>
      <w:r w:rsidR="005742F4" w:rsidRPr="005742F4">
        <w:t xml:space="preserve">The samples being either true native </w:t>
      </w:r>
      <w:proofErr w:type="spellStart"/>
      <w:r w:rsidR="005742F4" w:rsidRPr="005742F4">
        <w:t>redband</w:t>
      </w:r>
      <w:proofErr w:type="spellEnd"/>
      <w:r w:rsidR="005742F4" w:rsidRPr="005742F4">
        <w:t xml:space="preserve"> or descendants of 153</w:t>
      </w:r>
      <w:r w:rsidR="004E4A22">
        <w:t>H</w:t>
      </w:r>
      <w:r w:rsidR="005742F4" w:rsidRPr="005742F4">
        <w:t xml:space="preserve"> stocked fish would be the desired outcome as they would have locally adapted genetics.</w:t>
      </w:r>
    </w:p>
    <w:p w14:paraId="4C55FCCA" w14:textId="77777777" w:rsidR="003D463A" w:rsidRDefault="003D463A" w:rsidP="00536AED"/>
    <w:sectPr w:rsidR="003D46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thleen O'Malley" w:date="2021-11-05T08:19:00Z" w:initials="OMKG">
    <w:p w14:paraId="7CC02317" w14:textId="77777777" w:rsidR="00603477" w:rsidRDefault="00603477">
      <w:pPr>
        <w:pStyle w:val="CommentText"/>
      </w:pPr>
      <w:r>
        <w:rPr>
          <w:rStyle w:val="CommentReference"/>
        </w:rPr>
        <w:annotationRef/>
      </w:r>
      <w:r>
        <w:t>From Tim Porter:</w:t>
      </w:r>
    </w:p>
    <w:p w14:paraId="526434DA" w14:textId="77777777" w:rsidR="00603477" w:rsidRDefault="00603477">
      <w:pPr>
        <w:pStyle w:val="CommentText"/>
      </w:pPr>
    </w:p>
    <w:p w14:paraId="4DAC9893" w14:textId="77777777" w:rsidR="00603477" w:rsidRDefault="00603477">
      <w:pPr>
        <w:pStyle w:val="CommentText"/>
      </w:pPr>
      <w:r w:rsidRPr="00603477">
        <w:t>Probably shouldn’t be any lower Deschutes River fish unless there were some residual genetics from when there was historical connectivity (pre-dam times) between the Deschutes and Crooked Rivers.  The only Deschutes origin fish that were stocked in the South Fork Crooked were the 66 and 127 stocks.</w:t>
      </w:r>
    </w:p>
    <w:p w14:paraId="70304BAD" w14:textId="77777777" w:rsidR="00834DC0" w:rsidRDefault="00834DC0">
      <w:pPr>
        <w:pStyle w:val="CommentText"/>
      </w:pPr>
    </w:p>
    <w:p w14:paraId="7C1A5F3F" w14:textId="6E6299AC" w:rsidR="00834DC0" w:rsidRDefault="00834DC0">
      <w:pPr>
        <w:pStyle w:val="CommentText"/>
      </w:pPr>
      <w:r>
        <w:t xml:space="preserve">Tim included “or the lower Deschutes” in a previous draft.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1A5F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F6793" w16cex:dateUtc="2021-11-05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1A5F3F" w16cid:durableId="252F67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F1CDB"/>
    <w:multiLevelType w:val="multilevel"/>
    <w:tmpl w:val="6AFCC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AC2127F"/>
    <w:multiLevelType w:val="multilevel"/>
    <w:tmpl w:val="7548B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0BF6B4C"/>
    <w:multiLevelType w:val="hybridMultilevel"/>
    <w:tmpl w:val="756056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34434D"/>
    <w:multiLevelType w:val="hybridMultilevel"/>
    <w:tmpl w:val="50F8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6308A"/>
    <w:multiLevelType w:val="hybridMultilevel"/>
    <w:tmpl w:val="BCC2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hleen O'Malley">
    <w15:presenceInfo w15:providerId="AD" w15:userId="S::omalleyk@oregonstate.edu::0f5db546-bac0-4755-b13f-b5290ba43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C4"/>
    <w:rsid w:val="00045682"/>
    <w:rsid w:val="00094858"/>
    <w:rsid w:val="000C7CC3"/>
    <w:rsid w:val="00120496"/>
    <w:rsid w:val="00186854"/>
    <w:rsid w:val="00192C7C"/>
    <w:rsid w:val="001A667B"/>
    <w:rsid w:val="003048D9"/>
    <w:rsid w:val="003C34BF"/>
    <w:rsid w:val="003C49B8"/>
    <w:rsid w:val="003D463A"/>
    <w:rsid w:val="003D681D"/>
    <w:rsid w:val="003F12AF"/>
    <w:rsid w:val="00427AC9"/>
    <w:rsid w:val="00444ACB"/>
    <w:rsid w:val="00487C07"/>
    <w:rsid w:val="004A2813"/>
    <w:rsid w:val="004D5663"/>
    <w:rsid w:val="004D6772"/>
    <w:rsid w:val="004E4A22"/>
    <w:rsid w:val="005311FE"/>
    <w:rsid w:val="00536AED"/>
    <w:rsid w:val="005742F4"/>
    <w:rsid w:val="005A1D38"/>
    <w:rsid w:val="00603477"/>
    <w:rsid w:val="006727D5"/>
    <w:rsid w:val="007512AE"/>
    <w:rsid w:val="00751AD4"/>
    <w:rsid w:val="0076453C"/>
    <w:rsid w:val="007F32C5"/>
    <w:rsid w:val="007F719E"/>
    <w:rsid w:val="00834DC0"/>
    <w:rsid w:val="0083716C"/>
    <w:rsid w:val="00866157"/>
    <w:rsid w:val="008A7D7E"/>
    <w:rsid w:val="008D0B0B"/>
    <w:rsid w:val="008D3FB1"/>
    <w:rsid w:val="009649C4"/>
    <w:rsid w:val="009A54A3"/>
    <w:rsid w:val="00A34D43"/>
    <w:rsid w:val="00AF1162"/>
    <w:rsid w:val="00B26545"/>
    <w:rsid w:val="00B96A66"/>
    <w:rsid w:val="00BD6A2C"/>
    <w:rsid w:val="00BE7DD1"/>
    <w:rsid w:val="00BF11A5"/>
    <w:rsid w:val="00C2005D"/>
    <w:rsid w:val="00CB25FC"/>
    <w:rsid w:val="00CF6C6F"/>
    <w:rsid w:val="00CF790E"/>
    <w:rsid w:val="00D01F93"/>
    <w:rsid w:val="00D26649"/>
    <w:rsid w:val="00D2727F"/>
    <w:rsid w:val="00D66352"/>
    <w:rsid w:val="00DE0AA1"/>
    <w:rsid w:val="00DE6AF3"/>
    <w:rsid w:val="00DF5F94"/>
    <w:rsid w:val="00E21EFD"/>
    <w:rsid w:val="00E70DD5"/>
    <w:rsid w:val="00E745E1"/>
    <w:rsid w:val="00EA37C8"/>
    <w:rsid w:val="00F319B6"/>
    <w:rsid w:val="00F4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53D4"/>
  <w15:chartTrackingRefBased/>
  <w15:docId w15:val="{5531F2EC-6218-4EC3-A3B3-C2D3A0CF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E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AED"/>
    <w:pPr>
      <w:spacing w:before="100" w:beforeAutospacing="1" w:after="100" w:afterAutospacing="1"/>
    </w:pPr>
  </w:style>
  <w:style w:type="character" w:styleId="Emphasis">
    <w:name w:val="Emphasis"/>
    <w:basedOn w:val="DefaultParagraphFont"/>
    <w:uiPriority w:val="20"/>
    <w:qFormat/>
    <w:rsid w:val="00536AED"/>
    <w:rPr>
      <w:i/>
      <w:iCs/>
    </w:rPr>
  </w:style>
  <w:style w:type="character" w:styleId="CommentReference">
    <w:name w:val="annotation reference"/>
    <w:basedOn w:val="DefaultParagraphFont"/>
    <w:uiPriority w:val="99"/>
    <w:semiHidden/>
    <w:unhideWhenUsed/>
    <w:rsid w:val="00D66352"/>
    <w:rPr>
      <w:sz w:val="16"/>
      <w:szCs w:val="16"/>
    </w:rPr>
  </w:style>
  <w:style w:type="paragraph" w:styleId="CommentText">
    <w:name w:val="annotation text"/>
    <w:basedOn w:val="Normal"/>
    <w:link w:val="CommentTextChar"/>
    <w:uiPriority w:val="99"/>
    <w:semiHidden/>
    <w:unhideWhenUsed/>
    <w:rsid w:val="00D66352"/>
    <w:rPr>
      <w:sz w:val="20"/>
      <w:szCs w:val="20"/>
    </w:rPr>
  </w:style>
  <w:style w:type="character" w:customStyle="1" w:styleId="CommentTextChar">
    <w:name w:val="Comment Text Char"/>
    <w:basedOn w:val="DefaultParagraphFont"/>
    <w:link w:val="CommentText"/>
    <w:uiPriority w:val="99"/>
    <w:semiHidden/>
    <w:rsid w:val="00D66352"/>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D66352"/>
    <w:rPr>
      <w:b/>
      <w:bCs/>
    </w:rPr>
  </w:style>
  <w:style w:type="character" w:customStyle="1" w:styleId="CommentSubjectChar">
    <w:name w:val="Comment Subject Char"/>
    <w:basedOn w:val="CommentTextChar"/>
    <w:link w:val="CommentSubject"/>
    <w:uiPriority w:val="99"/>
    <w:semiHidden/>
    <w:rsid w:val="00D66352"/>
    <w:rPr>
      <w:rFonts w:ascii="Calibri" w:hAnsi="Calibri" w:cs="Calibri"/>
      <w:b/>
      <w:bCs/>
      <w:sz w:val="20"/>
      <w:szCs w:val="20"/>
    </w:rPr>
  </w:style>
  <w:style w:type="paragraph" w:styleId="ListParagraph">
    <w:name w:val="List Paragraph"/>
    <w:basedOn w:val="Normal"/>
    <w:uiPriority w:val="34"/>
    <w:qFormat/>
    <w:rsid w:val="00120496"/>
    <w:pPr>
      <w:ind w:left="720"/>
      <w:contextualSpacing/>
    </w:pPr>
  </w:style>
  <w:style w:type="paragraph" w:styleId="Revision">
    <w:name w:val="Revision"/>
    <w:hidden/>
    <w:uiPriority w:val="99"/>
    <w:semiHidden/>
    <w:rsid w:val="00603477"/>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965595">
      <w:bodyDiv w:val="1"/>
      <w:marLeft w:val="0"/>
      <w:marRight w:val="0"/>
      <w:marTop w:val="0"/>
      <w:marBottom w:val="0"/>
      <w:divBdr>
        <w:top w:val="none" w:sz="0" w:space="0" w:color="auto"/>
        <w:left w:val="none" w:sz="0" w:space="0" w:color="auto"/>
        <w:bottom w:val="none" w:sz="0" w:space="0" w:color="auto"/>
        <w:right w:val="none" w:sz="0" w:space="0" w:color="auto"/>
      </w:divBdr>
    </w:div>
    <w:div w:id="1186988709">
      <w:bodyDiv w:val="1"/>
      <w:marLeft w:val="0"/>
      <w:marRight w:val="0"/>
      <w:marTop w:val="0"/>
      <w:marBottom w:val="0"/>
      <w:divBdr>
        <w:top w:val="none" w:sz="0" w:space="0" w:color="auto"/>
        <w:left w:val="none" w:sz="0" w:space="0" w:color="auto"/>
        <w:bottom w:val="none" w:sz="0" w:space="0" w:color="auto"/>
        <w:right w:val="none" w:sz="0" w:space="0" w:color="auto"/>
      </w:divBdr>
    </w:div>
    <w:div w:id="17542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Malley, Kathleen G</dc:creator>
  <cp:keywords/>
  <dc:description/>
  <cp:lastModifiedBy>David Dayan</cp:lastModifiedBy>
  <cp:revision>15</cp:revision>
  <dcterms:created xsi:type="dcterms:W3CDTF">2021-11-05T15:17:00Z</dcterms:created>
  <dcterms:modified xsi:type="dcterms:W3CDTF">2022-01-07T22:20:00Z</dcterms:modified>
</cp:coreProperties>
</file>